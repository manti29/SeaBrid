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00" w:rsidRPr="000E55A1" w:rsidRDefault="00662B71" w:rsidP="006750E3">
      <w:pPr>
        <w:pStyle w:val="xl66"/>
        <w:widowControl w:val="0"/>
        <w:adjustRightInd w:val="0"/>
        <w:snapToGrid w:val="0"/>
        <w:spacing w:before="0" w:beforeAutospacing="0" w:after="0" w:afterAutospacing="0" w:line="360" w:lineRule="auto"/>
        <w:rPr>
          <w:rFonts w:ascii="仿宋_GB2312" w:eastAsia="仿宋_GB2312" w:hAnsi="仿宋"/>
          <w:bCs w:val="0"/>
          <w:kern w:val="2"/>
          <w:sz w:val="24"/>
          <w:szCs w:val="24"/>
        </w:rPr>
      </w:pPr>
      <w:r>
        <w:rPr>
          <w:rFonts w:ascii="仿宋_GB2312" w:eastAsia="仿宋_GB2312" w:hAnsi="仿宋" w:hint="eastAsia"/>
          <w:bCs w:val="0"/>
          <w:kern w:val="2"/>
          <w:sz w:val="24"/>
          <w:szCs w:val="24"/>
        </w:rPr>
        <w:t>债权</w:t>
      </w:r>
      <w:r w:rsidR="00A00A00" w:rsidRPr="000E55A1">
        <w:rPr>
          <w:rFonts w:ascii="仿宋_GB2312" w:eastAsia="仿宋_GB2312" w:hAnsi="仿宋" w:hint="eastAsia"/>
          <w:bCs w:val="0"/>
          <w:kern w:val="2"/>
          <w:sz w:val="24"/>
          <w:szCs w:val="24"/>
        </w:rPr>
        <w:t>质押通知书</w:t>
      </w:r>
    </w:p>
    <w:p w:rsidR="00A00A00" w:rsidRPr="00266B3E" w:rsidRDefault="00A00A00" w:rsidP="00A00A00">
      <w:pPr>
        <w:adjustRightInd w:val="0"/>
        <w:snapToGrid w:val="0"/>
        <w:spacing w:line="360" w:lineRule="auto"/>
        <w:ind w:firstLine="567"/>
        <w:jc w:val="center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t xml:space="preserve"> 编号</w:t>
      </w:r>
      <w:r w:rsidRPr="00266B3E">
        <w:rPr>
          <w:rFonts w:ascii="仿宋_GB2312" w:eastAsia="仿宋_GB2312" w:hAnsi="仿宋" w:cs="宋体" w:hint="eastAsia"/>
          <w:kern w:val="0"/>
          <w:sz w:val="24"/>
          <w:u w:val="single"/>
        </w:rPr>
        <w:t xml:space="preserve">：     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号</w:t>
      </w:r>
    </w:p>
    <w:p w:rsidR="00A00A00" w:rsidRPr="00266B3E" w:rsidRDefault="00A00A00" w:rsidP="00A00A00">
      <w:pPr>
        <w:adjustRightInd w:val="0"/>
        <w:snapToGrid w:val="0"/>
        <w:spacing w:line="360" w:lineRule="auto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t>致：</w:t>
      </w:r>
      <w:r w:rsidR="00251C1B">
        <w:rPr>
          <w:rFonts w:ascii="仿宋_GB2312" w:eastAsia="仿宋_GB2312" w:hAnsi="仿宋" w:cs="宋体" w:hint="eastAsia"/>
          <w:kern w:val="0"/>
          <w:sz w:val="24"/>
          <w:u w:val="single"/>
        </w:rPr>
        <w:t>国美电器</w:t>
      </w:r>
      <w:r w:rsidR="002454AD">
        <w:rPr>
          <w:rFonts w:ascii="仿宋_GB2312" w:eastAsia="仿宋_GB2312" w:hAnsi="仿宋" w:cs="宋体" w:hint="eastAsia"/>
          <w:kern w:val="0"/>
          <w:sz w:val="24"/>
          <w:u w:val="single"/>
        </w:rPr>
        <w:t>XX</w:t>
      </w:r>
      <w:r w:rsidR="00251C1B">
        <w:rPr>
          <w:rFonts w:ascii="仿宋_GB2312" w:eastAsia="仿宋_GB2312" w:hAnsi="仿宋" w:cs="宋体" w:hint="eastAsia"/>
          <w:kern w:val="0"/>
          <w:sz w:val="24"/>
          <w:u w:val="single"/>
        </w:rPr>
        <w:t>有限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公司</w:t>
      </w:r>
    </w:p>
    <w:p w:rsidR="00A00A00" w:rsidRPr="00266B3E" w:rsidRDefault="00A00A00" w:rsidP="00A00A00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>
        <w:rPr>
          <w:rFonts w:ascii="仿宋_GB2312" w:eastAsia="仿宋_GB2312" w:hAnsi="仿宋" w:cs="宋体" w:hint="eastAsia"/>
          <w:kern w:val="0"/>
          <w:sz w:val="24"/>
        </w:rPr>
        <w:t>现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出质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="003410F2">
        <w:rPr>
          <w:rFonts w:ascii="仿宋_GB2312" w:eastAsia="仿宋_GB2312" w:hAnsi="仿宋" w:cs="宋体" w:hint="eastAsia"/>
          <w:kern w:val="0"/>
          <w:sz w:val="24"/>
        </w:rPr>
        <w:t>（</w:t>
      </w:r>
      <w:r w:rsidR="006B2C56">
        <w:rPr>
          <w:rFonts w:ascii="仿宋_GB2312" w:eastAsia="仿宋_GB2312" w:hAnsi="仿宋" w:cs="宋体" w:hint="eastAsia"/>
          <w:kern w:val="0"/>
          <w:sz w:val="24"/>
        </w:rPr>
        <w:t>在本通知书及相关合同中同时作为</w:t>
      </w:r>
      <w:r w:rsidR="003410F2">
        <w:rPr>
          <w:rFonts w:ascii="仿宋_GB2312" w:eastAsia="仿宋_GB2312" w:hAnsi="仿宋" w:cs="宋体" w:hint="eastAsia"/>
          <w:kern w:val="0"/>
          <w:sz w:val="24"/>
        </w:rPr>
        <w:t>债务人）</w:t>
      </w:r>
      <w:r>
        <w:rPr>
          <w:rFonts w:ascii="仿宋_GB2312" w:eastAsia="仿宋_GB2312" w:hAnsi="仿宋" w:cs="宋体" w:hint="eastAsia"/>
          <w:kern w:val="0"/>
          <w:sz w:val="24"/>
        </w:rPr>
        <w:t>公司及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质权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="00251C1B">
        <w:rPr>
          <w:rFonts w:ascii="仿宋_GB2312" w:eastAsia="仿宋_GB2312" w:hAnsi="仿宋" w:cs="宋体" w:hint="eastAsia"/>
          <w:kern w:val="0"/>
          <w:sz w:val="24"/>
          <w:u w:val="single"/>
        </w:rPr>
        <w:t>国美小额贷款有限公司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共同通知如下：</w:t>
      </w:r>
    </w:p>
    <w:p w:rsidR="00A00A00" w:rsidRPr="00266B3E" w:rsidRDefault="00A00A00" w:rsidP="00A00A00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>
        <w:rPr>
          <w:rFonts w:ascii="仿宋_GB2312" w:eastAsia="仿宋_GB2312" w:hAnsi="仿宋" w:cs="宋体" w:hint="eastAsia"/>
          <w:kern w:val="0"/>
          <w:sz w:val="24"/>
        </w:rPr>
        <w:t>出质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>
        <w:rPr>
          <w:rFonts w:ascii="仿宋_GB2312" w:eastAsia="仿宋_GB2312" w:hAnsi="仿宋" w:cs="宋体" w:hint="eastAsia"/>
          <w:kern w:val="0"/>
          <w:sz w:val="24"/>
        </w:rPr>
        <w:t>与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质权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已于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年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月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日签订编号分别为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  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的《</w:t>
      </w:r>
      <w:r w:rsidR="002F797E">
        <w:rPr>
          <w:rFonts w:ascii="仿宋_GB2312" w:eastAsia="仿宋_GB2312" w:hAnsi="仿宋" w:cs="宋体" w:hint="eastAsia"/>
          <w:kern w:val="0"/>
          <w:sz w:val="24"/>
        </w:rPr>
        <w:t>综合授信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合同》及编号为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      </w:t>
      </w:r>
      <w:r w:rsidR="00A82B50">
        <w:rPr>
          <w:rFonts w:ascii="仿宋_GB2312" w:eastAsia="仿宋_GB2312" w:hAnsi="仿宋" w:cs="宋体" w:hint="eastAsia"/>
          <w:kern w:val="0"/>
          <w:sz w:val="24"/>
        </w:rPr>
        <w:t>的《</w:t>
      </w:r>
      <w:r w:rsidR="007D7BA1">
        <w:rPr>
          <w:rFonts w:ascii="仿宋_GB2312" w:eastAsia="仿宋_GB2312" w:hAnsi="仿宋" w:cs="宋体" w:hint="eastAsia"/>
          <w:kern w:val="0"/>
          <w:sz w:val="24"/>
        </w:rPr>
        <w:t>最高额</w:t>
      </w:r>
      <w:r w:rsidR="00A82B50">
        <w:rPr>
          <w:rFonts w:ascii="仿宋_GB2312" w:eastAsia="仿宋_GB2312" w:hAnsi="仿宋" w:cs="宋体" w:hint="eastAsia"/>
          <w:kern w:val="0"/>
          <w:sz w:val="24"/>
        </w:rPr>
        <w:t>质押合同》，出质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="00A82B50">
        <w:rPr>
          <w:rFonts w:ascii="仿宋_GB2312" w:eastAsia="仿宋_GB2312" w:hAnsi="仿宋" w:cs="宋体" w:hint="eastAsia"/>
          <w:kern w:val="0"/>
          <w:sz w:val="24"/>
        </w:rPr>
        <w:t>已将与贵</w:t>
      </w:r>
      <w:r w:rsidR="000D3900">
        <w:rPr>
          <w:rFonts w:ascii="仿宋_GB2312" w:eastAsia="仿宋_GB2312" w:hAnsi="仿宋" w:cs="宋体" w:hint="eastAsia"/>
          <w:kern w:val="0"/>
          <w:sz w:val="24"/>
        </w:rPr>
        <w:t>司</w:t>
      </w:r>
      <w:r w:rsidR="00A82B50">
        <w:rPr>
          <w:rFonts w:ascii="仿宋_GB2312" w:eastAsia="仿宋_GB2312" w:hAnsi="仿宋" w:cs="宋体" w:hint="eastAsia"/>
          <w:kern w:val="0"/>
          <w:sz w:val="24"/>
        </w:rPr>
        <w:t>商务合同项下</w:t>
      </w:r>
      <w:r w:rsidR="00FC64F8">
        <w:rPr>
          <w:rFonts w:ascii="仿宋_GB2312" w:eastAsia="仿宋_GB2312" w:hAnsi="仿宋" w:cs="宋体" w:hint="eastAsia"/>
          <w:kern w:val="0"/>
          <w:sz w:val="24"/>
        </w:rPr>
        <w:t>相关货品</w:t>
      </w:r>
      <w:r w:rsidR="00FF1FF1">
        <w:rPr>
          <w:rFonts w:ascii="仿宋_GB2312" w:eastAsia="仿宋_GB2312" w:hAnsi="仿宋" w:cs="宋体" w:hint="eastAsia"/>
          <w:kern w:val="0"/>
          <w:sz w:val="24"/>
        </w:rPr>
        <w:t>（下称“质押财产”）</w:t>
      </w:r>
      <w:r>
        <w:rPr>
          <w:rFonts w:ascii="仿宋_GB2312" w:eastAsia="仿宋_GB2312" w:hAnsi="仿宋" w:cs="宋体" w:hint="eastAsia"/>
          <w:kern w:val="0"/>
          <w:sz w:val="24"/>
        </w:rPr>
        <w:t>质押给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质权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。</w:t>
      </w:r>
    </w:p>
    <w:p w:rsidR="00A00A00" w:rsidRDefault="00A00A00" w:rsidP="00A00A00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t>1</w:t>
      </w:r>
      <w:r w:rsidR="003F2A4A">
        <w:rPr>
          <w:rFonts w:ascii="仿宋_GB2312" w:eastAsia="仿宋_GB2312" w:hAnsi="仿宋" w:cs="宋体" w:hint="eastAsia"/>
          <w:kern w:val="0"/>
          <w:sz w:val="24"/>
        </w:rPr>
        <w:t>、</w:t>
      </w:r>
      <w:r w:rsidR="00FF1FF1">
        <w:rPr>
          <w:rFonts w:ascii="仿宋_GB2312" w:eastAsia="仿宋_GB2312" w:hAnsi="仿宋" w:cs="宋体" w:hint="eastAsia"/>
          <w:kern w:val="0"/>
          <w:sz w:val="24"/>
        </w:rPr>
        <w:t>质押财产</w:t>
      </w:r>
      <w:r w:rsidR="00A82B50">
        <w:rPr>
          <w:rFonts w:ascii="仿宋_GB2312" w:eastAsia="仿宋_GB2312" w:hAnsi="仿宋" w:cs="宋体" w:hint="eastAsia"/>
          <w:kern w:val="0"/>
          <w:sz w:val="24"/>
        </w:rPr>
        <w:t>的</w:t>
      </w:r>
      <w:r w:rsidR="0046509F">
        <w:rPr>
          <w:rFonts w:ascii="仿宋_GB2312" w:eastAsia="仿宋_GB2312" w:hAnsi="仿宋" w:cs="宋体" w:hint="eastAsia"/>
          <w:kern w:val="0"/>
          <w:sz w:val="24"/>
        </w:rPr>
        <w:t>质押金额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共计</w:t>
      </w:r>
      <w:r>
        <w:rPr>
          <w:rFonts w:ascii="仿宋_GB2312" w:eastAsia="仿宋_GB2312" w:hAnsi="仿宋" w:cs="宋体" w:hint="eastAsia"/>
          <w:kern w:val="0"/>
          <w:sz w:val="24"/>
        </w:rPr>
        <w:t>人民币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元（大写）</w:t>
      </w:r>
      <w:r w:rsidR="000D3900">
        <w:rPr>
          <w:rFonts w:ascii="仿宋_GB2312" w:eastAsia="仿宋_GB2312" w:hAnsi="仿宋" w:cs="宋体" w:hint="eastAsia"/>
          <w:kern w:val="0"/>
          <w:sz w:val="24"/>
        </w:rPr>
        <w:t xml:space="preserve">        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>整；</w:t>
      </w:r>
    </w:p>
    <w:p w:rsidR="0046509F" w:rsidRPr="00A205AD" w:rsidRDefault="0046509F" w:rsidP="00A00A00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>
        <w:rPr>
          <w:rFonts w:ascii="仿宋_GB2312" w:eastAsia="仿宋_GB2312" w:hAnsi="仿宋" w:cs="宋体" w:hint="eastAsia"/>
          <w:kern w:val="0"/>
          <w:sz w:val="24"/>
        </w:rPr>
        <w:t>2、</w:t>
      </w:r>
      <w:r w:rsidR="00FF1FF1">
        <w:rPr>
          <w:rFonts w:ascii="仿宋_GB2312" w:eastAsia="仿宋_GB2312" w:hAnsi="仿宋" w:cs="宋体" w:hint="eastAsia"/>
          <w:kern w:val="0"/>
          <w:sz w:val="24"/>
        </w:rPr>
        <w:t>质押财产</w:t>
      </w:r>
      <w:r w:rsidR="00A205AD">
        <w:rPr>
          <w:rFonts w:ascii="仿宋_GB2312" w:eastAsia="仿宋_GB2312" w:hAnsi="仿宋" w:cs="宋体" w:hint="eastAsia"/>
          <w:kern w:val="0"/>
          <w:sz w:val="24"/>
        </w:rPr>
        <w:t>的质押期限为</w:t>
      </w:r>
      <w:r w:rsidR="000D3900">
        <w:rPr>
          <w:rFonts w:ascii="仿宋_GB2312" w:eastAsia="仿宋_GB2312" w:hAnsi="仿宋" w:cs="宋体" w:hint="eastAsia"/>
          <w:kern w:val="0"/>
          <w:sz w:val="24"/>
        </w:rPr>
        <w:t>:</w:t>
      </w:r>
      <w:r w:rsidR="007352C9" w:rsidRPr="007352C9">
        <w:rPr>
          <w:rFonts w:ascii="仿宋_GB2312" w:eastAsia="仿宋_GB2312" w:hAnsi="仿宋" w:cs="宋体"/>
          <w:kern w:val="0"/>
          <w:sz w:val="24"/>
          <w:u w:val="single"/>
        </w:rPr>
        <w:t xml:space="preserve">                   </w:t>
      </w:r>
      <w:r w:rsidR="00A205AD">
        <w:rPr>
          <w:rFonts w:ascii="仿宋_GB2312" w:eastAsia="仿宋_GB2312" w:hAnsi="仿宋" w:cs="宋体" w:hint="eastAsia"/>
          <w:kern w:val="0"/>
          <w:sz w:val="24"/>
          <w:u w:val="single"/>
        </w:rPr>
        <w:t>；</w:t>
      </w:r>
    </w:p>
    <w:p w:rsidR="00A00A00" w:rsidRPr="00266B3E" w:rsidRDefault="00E7746F" w:rsidP="00026E1B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>
        <w:rPr>
          <w:rFonts w:ascii="仿宋_GB2312" w:eastAsia="仿宋_GB2312" w:hAnsi="仿宋" w:cs="宋体" w:hint="eastAsia"/>
          <w:kern w:val="0"/>
          <w:sz w:val="24"/>
        </w:rPr>
        <w:t>3</w:t>
      </w:r>
      <w:r w:rsidR="00A82B50">
        <w:rPr>
          <w:rFonts w:ascii="仿宋_GB2312" w:eastAsia="仿宋_GB2312" w:hAnsi="仿宋" w:cs="宋体" w:hint="eastAsia"/>
          <w:kern w:val="0"/>
          <w:sz w:val="24"/>
        </w:rPr>
        <w:t>、</w:t>
      </w:r>
      <w:del w:id="0" w:author="oy" w:date="2016-03-07T09:06:00Z">
        <w:r w:rsidR="00FC64F8" w:rsidDel="00AC41DE">
          <w:rPr>
            <w:rFonts w:ascii="仿宋_GB2312" w:eastAsia="仿宋_GB2312" w:hAnsi="仿宋" w:cs="宋体" w:hint="eastAsia"/>
            <w:kern w:val="0"/>
            <w:sz w:val="24"/>
          </w:rPr>
          <w:delText>当出质人</w:delText>
        </w:r>
      </w:del>
      <w:del w:id="1" w:author="oy" w:date="2016-03-07T09:05:00Z"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质押</w:delText>
        </w:r>
        <w:r w:rsidR="00A25421" w:rsidDel="00AC41DE">
          <w:rPr>
            <w:rFonts w:ascii="仿宋_GB2312" w:eastAsia="仿宋_GB2312" w:hAnsi="仿宋" w:cs="宋体" w:hint="eastAsia"/>
            <w:kern w:val="0"/>
            <w:sz w:val="24"/>
          </w:rPr>
          <w:delText>财产</w:delText>
        </w:r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金额</w:delText>
        </w:r>
        <w:r w:rsidR="00357275" w:rsidDel="00AC41DE">
          <w:rPr>
            <w:rFonts w:ascii="仿宋_GB2312" w:eastAsia="仿宋_GB2312" w:hAnsi="仿宋" w:cs="宋体" w:hint="eastAsia"/>
            <w:kern w:val="0"/>
            <w:sz w:val="24"/>
          </w:rPr>
          <w:delText>未达到</w:delText>
        </w:r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质权</w:delText>
        </w:r>
        <w:r w:rsidR="00357275" w:rsidDel="00AC41DE">
          <w:rPr>
            <w:rFonts w:ascii="仿宋_GB2312" w:eastAsia="仿宋_GB2312" w:hAnsi="仿宋" w:cs="宋体" w:hint="eastAsia"/>
            <w:kern w:val="0"/>
            <w:sz w:val="24"/>
          </w:rPr>
          <w:delText>人</w:delText>
        </w:r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要求的</w:delText>
        </w:r>
        <w:r w:rsidR="005E1A99" w:rsidDel="00AC41DE">
          <w:rPr>
            <w:rFonts w:ascii="仿宋_GB2312" w:eastAsia="仿宋_GB2312" w:hAnsi="仿宋" w:cs="宋体" w:hint="eastAsia"/>
            <w:kern w:val="0"/>
            <w:sz w:val="24"/>
          </w:rPr>
          <w:delText>警戒</w:delText>
        </w:r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线之上时</w:delText>
        </w:r>
      </w:del>
      <w:del w:id="2" w:author="oy" w:date="2016-03-07T09:06:00Z">
        <w:r w:rsidR="003330A3" w:rsidDel="00AC41DE">
          <w:rPr>
            <w:rFonts w:ascii="仿宋_GB2312" w:eastAsia="仿宋_GB2312" w:hAnsi="仿宋" w:cs="宋体" w:hint="eastAsia"/>
            <w:kern w:val="0"/>
            <w:sz w:val="24"/>
          </w:rPr>
          <w:delText>，</w:delText>
        </w:r>
        <w:r w:rsidR="005E1A99" w:rsidDel="00AC41DE">
          <w:rPr>
            <w:rFonts w:ascii="仿宋_GB2312" w:eastAsia="仿宋_GB2312" w:hAnsi="仿宋" w:cs="宋体" w:hint="eastAsia"/>
            <w:kern w:val="0"/>
            <w:sz w:val="24"/>
          </w:rPr>
          <w:delText>质权</w:delText>
        </w:r>
        <w:r w:rsidR="00357275" w:rsidDel="00AC41DE">
          <w:rPr>
            <w:rFonts w:ascii="仿宋_GB2312" w:eastAsia="仿宋_GB2312" w:hAnsi="仿宋" w:cs="宋体" w:hint="eastAsia"/>
            <w:kern w:val="0"/>
            <w:sz w:val="24"/>
          </w:rPr>
          <w:delText>人</w:delText>
        </w:r>
        <w:r w:rsidR="00A82B50" w:rsidDel="00AC41DE">
          <w:rPr>
            <w:rFonts w:ascii="仿宋_GB2312" w:eastAsia="仿宋_GB2312" w:hAnsi="仿宋" w:cs="宋体" w:hint="eastAsia"/>
            <w:kern w:val="0"/>
            <w:sz w:val="24"/>
          </w:rPr>
          <w:delText>将</w:delText>
        </w:r>
        <w:r w:rsidR="00FC64F8" w:rsidDel="00AC41DE">
          <w:rPr>
            <w:rFonts w:ascii="仿宋_GB2312" w:eastAsia="仿宋_GB2312" w:hAnsi="仿宋" w:cs="宋体" w:hint="eastAsia"/>
            <w:kern w:val="0"/>
            <w:sz w:val="24"/>
          </w:rPr>
          <w:delText>以书面形式通知贵司，请贵司收到通知</w:delText>
        </w:r>
        <w:r w:rsidR="005E1A99" w:rsidDel="00AC41DE">
          <w:rPr>
            <w:rFonts w:ascii="仿宋_GB2312" w:eastAsia="仿宋_GB2312" w:hAnsi="仿宋" w:cs="宋体" w:hint="eastAsia"/>
            <w:kern w:val="0"/>
            <w:sz w:val="24"/>
          </w:rPr>
          <w:delText>后</w:delText>
        </w:r>
        <w:r w:rsidR="00026E1B" w:rsidDel="00AC41DE">
          <w:rPr>
            <w:rFonts w:ascii="仿宋_GB2312" w:eastAsia="仿宋_GB2312" w:hAnsi="仿宋" w:cs="宋体" w:hint="eastAsia"/>
            <w:kern w:val="0"/>
            <w:sz w:val="24"/>
          </w:rPr>
          <w:delText>暂停</w:delText>
        </w:r>
        <w:r w:rsidR="003F2A4A" w:rsidDel="00AC41DE">
          <w:rPr>
            <w:rFonts w:ascii="仿宋_GB2312" w:eastAsia="仿宋_GB2312" w:hAnsi="仿宋" w:cs="宋体" w:hint="eastAsia"/>
            <w:kern w:val="0"/>
            <w:sz w:val="24"/>
          </w:rPr>
          <w:delText>出质人正常结算及退货</w:delText>
        </w:r>
      </w:del>
      <w:r w:rsidR="00026E1B">
        <w:rPr>
          <w:rFonts w:ascii="仿宋_GB2312" w:eastAsia="仿宋_GB2312" w:hAnsi="仿宋" w:cs="宋体" w:hint="eastAsia"/>
          <w:kern w:val="0"/>
          <w:sz w:val="24"/>
        </w:rPr>
        <w:t>如出质人在贷款到期日未能足额清偿贷款</w:t>
      </w:r>
      <w:bookmarkStart w:id="3" w:name="_GoBack"/>
      <w:bookmarkEnd w:id="3"/>
      <w:r w:rsidR="00026E1B">
        <w:rPr>
          <w:rFonts w:ascii="仿宋_GB2312" w:eastAsia="仿宋_GB2312" w:hAnsi="仿宋" w:cs="宋体" w:hint="eastAsia"/>
          <w:kern w:val="0"/>
          <w:sz w:val="24"/>
        </w:rPr>
        <w:t>本金及</w:t>
      </w:r>
      <w:r w:rsidR="00DE7094">
        <w:rPr>
          <w:rFonts w:ascii="仿宋_GB2312" w:eastAsia="仿宋_GB2312" w:hAnsi="仿宋" w:cs="宋体" w:hint="eastAsia"/>
          <w:kern w:val="0"/>
          <w:sz w:val="24"/>
        </w:rPr>
        <w:t>利息</w:t>
      </w:r>
      <w:r w:rsidR="00026E1B">
        <w:rPr>
          <w:rFonts w:ascii="仿宋_GB2312" w:eastAsia="仿宋_GB2312" w:hAnsi="仿宋" w:cs="宋体" w:hint="eastAsia"/>
          <w:kern w:val="0"/>
          <w:sz w:val="24"/>
        </w:rPr>
        <w:t>，</w:t>
      </w:r>
      <w:ins w:id="4" w:author="oy" w:date="2016-03-07T09:06:00Z">
        <w:r w:rsidR="00AC41DE">
          <w:rPr>
            <w:rFonts w:ascii="仿宋_GB2312" w:eastAsia="仿宋_GB2312" w:hAnsi="仿宋" w:cs="宋体" w:hint="eastAsia"/>
            <w:kern w:val="0"/>
            <w:sz w:val="24"/>
          </w:rPr>
          <w:t>质权人将以书面形式通知贵司，</w:t>
        </w:r>
      </w:ins>
      <w:r w:rsidR="00347B86">
        <w:rPr>
          <w:rFonts w:ascii="仿宋_GB2312" w:eastAsia="仿宋_GB2312" w:hAnsi="仿宋" w:cs="宋体" w:hint="eastAsia"/>
          <w:kern w:val="0"/>
          <w:sz w:val="24"/>
        </w:rPr>
        <w:t>贵司将在接到质权人通知后的</w:t>
      </w:r>
      <w:r w:rsidR="007F6DCF">
        <w:rPr>
          <w:rFonts w:ascii="仿宋_GB2312" w:eastAsia="仿宋_GB2312" w:hAnsi="仿宋" w:cs="宋体" w:hint="eastAsia"/>
          <w:kern w:val="0"/>
          <w:sz w:val="24"/>
        </w:rPr>
        <w:t>3日内</w:t>
      </w:r>
      <w:r w:rsidR="00347B86">
        <w:rPr>
          <w:rFonts w:ascii="仿宋_GB2312" w:eastAsia="仿宋_GB2312" w:hAnsi="仿宋" w:cs="宋体" w:hint="eastAsia"/>
          <w:kern w:val="0"/>
          <w:sz w:val="24"/>
        </w:rPr>
        <w:t>，</w:t>
      </w:r>
      <w:r w:rsidR="00FC64F8">
        <w:rPr>
          <w:rFonts w:ascii="仿宋_GB2312" w:eastAsia="仿宋_GB2312" w:hAnsi="仿宋" w:cs="宋体" w:hint="eastAsia"/>
          <w:kern w:val="0"/>
          <w:sz w:val="24"/>
        </w:rPr>
        <w:t>将</w:t>
      </w:r>
      <w:r w:rsidR="00FF1FF1">
        <w:rPr>
          <w:rFonts w:ascii="仿宋_GB2312" w:eastAsia="仿宋_GB2312" w:hAnsi="仿宋" w:cs="宋体" w:hint="eastAsia"/>
          <w:kern w:val="0"/>
          <w:sz w:val="24"/>
        </w:rPr>
        <w:t>质押财产</w:t>
      </w:r>
      <w:r w:rsidR="008E43C0">
        <w:rPr>
          <w:rFonts w:ascii="仿宋_GB2312" w:eastAsia="仿宋_GB2312" w:hAnsi="仿宋" w:cs="宋体" w:hint="eastAsia"/>
          <w:kern w:val="0"/>
          <w:sz w:val="24"/>
        </w:rPr>
        <w:t>变现</w:t>
      </w:r>
      <w:r w:rsidR="00912A9B">
        <w:rPr>
          <w:rFonts w:ascii="仿宋_GB2312" w:eastAsia="仿宋_GB2312" w:hAnsi="仿宋" w:cs="宋体" w:hint="eastAsia"/>
          <w:kern w:val="0"/>
          <w:sz w:val="24"/>
        </w:rPr>
        <w:t>金额和</w:t>
      </w:r>
      <w:r w:rsidR="00FC64F8">
        <w:rPr>
          <w:rFonts w:ascii="仿宋_GB2312" w:eastAsia="仿宋_GB2312" w:hAnsi="仿宋" w:cs="宋体" w:hint="eastAsia"/>
          <w:kern w:val="0"/>
          <w:sz w:val="24"/>
        </w:rPr>
        <w:t>出售</w:t>
      </w:r>
      <w:r w:rsidR="00FF1FF1">
        <w:rPr>
          <w:rFonts w:ascii="仿宋_GB2312" w:eastAsia="仿宋_GB2312" w:hAnsi="仿宋" w:cs="宋体" w:hint="eastAsia"/>
          <w:kern w:val="0"/>
          <w:sz w:val="24"/>
        </w:rPr>
        <w:t>质押财产</w:t>
      </w:r>
      <w:r w:rsidR="00FC64F8">
        <w:rPr>
          <w:rFonts w:ascii="仿宋_GB2312" w:eastAsia="仿宋_GB2312" w:hAnsi="仿宋" w:cs="宋体" w:hint="eastAsia"/>
          <w:kern w:val="0"/>
          <w:sz w:val="24"/>
        </w:rPr>
        <w:t>所得全部累计收益</w:t>
      </w:r>
      <w:r w:rsidR="00912A9B">
        <w:rPr>
          <w:rFonts w:ascii="仿宋_GB2312" w:eastAsia="仿宋_GB2312" w:hAnsi="仿宋" w:cs="宋体" w:hint="eastAsia"/>
          <w:kern w:val="0"/>
          <w:sz w:val="24"/>
        </w:rPr>
        <w:t>（包括旗下所有应收账款、票据等债权的</w:t>
      </w:r>
      <w:r w:rsidR="00912A9B">
        <w:rPr>
          <w:rFonts w:ascii="仿宋_GB2312" w:eastAsia="仿宋_GB2312" w:hAnsi="仿宋" w:cs="宋体"/>
          <w:kern w:val="0"/>
          <w:sz w:val="24"/>
        </w:rPr>
        <w:t>变现所得</w:t>
      </w:r>
      <w:r w:rsidR="00912A9B">
        <w:rPr>
          <w:rFonts w:ascii="仿宋_GB2312" w:eastAsia="仿宋_GB2312" w:hAnsi="仿宋" w:cs="宋体" w:hint="eastAsia"/>
          <w:kern w:val="0"/>
          <w:sz w:val="24"/>
        </w:rPr>
        <w:t>等）</w:t>
      </w:r>
      <w:r w:rsidR="007D7BA1">
        <w:rPr>
          <w:rFonts w:ascii="仿宋_GB2312" w:eastAsia="仿宋_GB2312" w:hAnsi="仿宋" w:cs="宋体" w:hint="eastAsia"/>
          <w:kern w:val="0"/>
          <w:sz w:val="24"/>
        </w:rPr>
        <w:t>，</w:t>
      </w:r>
      <w:r w:rsidR="00FC64F8">
        <w:rPr>
          <w:rFonts w:ascii="仿宋_GB2312" w:eastAsia="仿宋_GB2312" w:hAnsi="仿宋" w:cs="宋体" w:hint="eastAsia"/>
          <w:kern w:val="0"/>
          <w:sz w:val="24"/>
        </w:rPr>
        <w:t>汇入质权</w:t>
      </w:r>
      <w:r w:rsidR="00357275">
        <w:rPr>
          <w:rFonts w:ascii="仿宋_GB2312" w:eastAsia="仿宋_GB2312" w:hAnsi="仿宋" w:cs="宋体" w:hint="eastAsia"/>
          <w:kern w:val="0"/>
          <w:sz w:val="24"/>
        </w:rPr>
        <w:t>人</w:t>
      </w:r>
      <w:r w:rsidR="00FC64F8">
        <w:rPr>
          <w:rFonts w:ascii="仿宋_GB2312" w:eastAsia="仿宋_GB2312" w:hAnsi="仿宋" w:cs="宋体" w:hint="eastAsia"/>
          <w:kern w:val="0"/>
          <w:sz w:val="24"/>
        </w:rPr>
        <w:t>如下账户</w:t>
      </w:r>
      <w:r w:rsidR="003F2A4A">
        <w:rPr>
          <w:rFonts w:ascii="仿宋_GB2312" w:eastAsia="仿宋_GB2312" w:hAnsi="仿宋" w:cs="宋体" w:hint="eastAsia"/>
          <w:kern w:val="0"/>
          <w:sz w:val="24"/>
        </w:rPr>
        <w:t>，直接向质权人进行支付。</w:t>
      </w:r>
      <w:r w:rsidR="003410F2">
        <w:rPr>
          <w:rFonts w:ascii="仿宋_GB2312" w:eastAsia="仿宋_GB2312" w:hAnsi="仿宋" w:cs="宋体" w:hint="eastAsia"/>
          <w:kern w:val="0"/>
          <w:sz w:val="24"/>
        </w:rPr>
        <w:t>该等变现金额和收益清偿完毕质权人的包括但不限于贷款本金、利息、罚息（如有）、违约金（如有）、</w:t>
      </w:r>
      <w:r w:rsidR="00FF1FF1">
        <w:rPr>
          <w:rFonts w:ascii="仿宋_GB2312" w:eastAsia="仿宋_GB2312" w:hAnsi="仿宋" w:cs="宋体" w:hint="eastAsia"/>
          <w:kern w:val="0"/>
          <w:sz w:val="24"/>
        </w:rPr>
        <w:t>赔偿金（如有）、</w:t>
      </w:r>
      <w:r w:rsidR="003410F2">
        <w:rPr>
          <w:rFonts w:ascii="仿宋_GB2312" w:eastAsia="仿宋_GB2312" w:hAnsi="仿宋" w:cs="宋体" w:hint="eastAsia"/>
          <w:kern w:val="0"/>
          <w:sz w:val="24"/>
        </w:rPr>
        <w:t>实现质权的费用</w:t>
      </w:r>
      <w:r w:rsidR="007E10AA">
        <w:rPr>
          <w:rFonts w:ascii="仿宋_GB2312" w:eastAsia="仿宋_GB2312" w:hAnsi="仿宋" w:cs="宋体" w:hint="eastAsia"/>
          <w:kern w:val="0"/>
          <w:sz w:val="24"/>
        </w:rPr>
        <w:t>、</w:t>
      </w:r>
      <w:r w:rsidR="00FF1FF1">
        <w:rPr>
          <w:rFonts w:ascii="仿宋_GB2312" w:eastAsia="仿宋_GB2312" w:hAnsi="仿宋" w:cs="宋体" w:hint="eastAsia"/>
          <w:kern w:val="0"/>
          <w:sz w:val="24"/>
        </w:rPr>
        <w:t>处分质押财产所需的费用，</w:t>
      </w:r>
      <w:r w:rsidR="006B2C56">
        <w:rPr>
          <w:rFonts w:ascii="仿宋_GB2312" w:eastAsia="仿宋_GB2312" w:hAnsi="仿宋" w:cs="宋体" w:hint="eastAsia"/>
          <w:kern w:val="0"/>
          <w:sz w:val="24"/>
        </w:rPr>
        <w:t>质权人为出质人垫付的费用以及上述《综合授信合同》及其项下各借款合同、《最高额质押合同》所约定的应由出质人承担的其他费用</w:t>
      </w:r>
      <w:r w:rsidR="003410F2">
        <w:rPr>
          <w:rFonts w:ascii="仿宋_GB2312" w:eastAsia="仿宋_GB2312" w:hAnsi="仿宋" w:cs="宋体" w:hint="eastAsia"/>
          <w:kern w:val="0"/>
          <w:sz w:val="24"/>
        </w:rPr>
        <w:t>后的余额，质权人将支付给出质人。</w:t>
      </w:r>
    </w:p>
    <w:p w:rsidR="000D3900" w:rsidRDefault="00A00A00" w:rsidP="003F2A4A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t>户名</w:t>
      </w:r>
      <w:r w:rsidRPr="00385DF5">
        <w:rPr>
          <w:rFonts w:ascii="仿宋_GB2312" w:eastAsia="仿宋_GB2312" w:hAnsi="仿宋" w:cs="宋体" w:hint="eastAsia"/>
          <w:kern w:val="0"/>
          <w:sz w:val="24"/>
          <w:u w:val="single"/>
        </w:rPr>
        <w:t xml:space="preserve">：               </w:t>
      </w:r>
      <w:r w:rsidRPr="00266B3E">
        <w:rPr>
          <w:rFonts w:ascii="仿宋_GB2312" w:eastAsia="仿宋_GB2312" w:hAnsi="仿宋" w:cs="宋体" w:hint="eastAsia"/>
          <w:kern w:val="0"/>
          <w:sz w:val="24"/>
        </w:rPr>
        <w:t xml:space="preserve">  </w:t>
      </w:r>
    </w:p>
    <w:p w:rsidR="000D3900" w:rsidRDefault="00A00A00" w:rsidP="003F2A4A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t>开户行</w:t>
      </w:r>
      <w:r w:rsidR="000D3900" w:rsidRPr="00385DF5">
        <w:rPr>
          <w:rFonts w:ascii="仿宋_GB2312" w:eastAsia="仿宋_GB2312" w:hAnsi="仿宋" w:cs="宋体" w:hint="eastAsia"/>
          <w:kern w:val="0"/>
          <w:sz w:val="24"/>
          <w:u w:val="single"/>
        </w:rPr>
        <w:t xml:space="preserve">：               </w:t>
      </w:r>
    </w:p>
    <w:p w:rsidR="00A00A00" w:rsidRPr="003F2A4A" w:rsidRDefault="00A00A00" w:rsidP="003F2A4A">
      <w:pPr>
        <w:adjustRightInd w:val="0"/>
        <w:snapToGrid w:val="0"/>
        <w:spacing w:line="360" w:lineRule="auto"/>
        <w:ind w:firstLine="567"/>
        <w:rPr>
          <w:rFonts w:ascii="仿宋_GB2312" w:eastAsia="仿宋_GB2312" w:hAnsi="仿宋" w:cs="宋体"/>
          <w:kern w:val="0"/>
          <w:sz w:val="24"/>
        </w:rPr>
      </w:pPr>
      <w:r w:rsidRPr="00266B3E">
        <w:rPr>
          <w:rFonts w:ascii="仿宋_GB2312" w:eastAsia="仿宋_GB2312" w:hAnsi="仿宋" w:cs="宋体" w:hint="eastAsia"/>
          <w:kern w:val="0"/>
          <w:sz w:val="24"/>
        </w:rPr>
        <w:lastRenderedPageBreak/>
        <w:t>账号</w:t>
      </w:r>
      <w:r w:rsidRPr="00385DF5">
        <w:rPr>
          <w:rFonts w:ascii="仿宋_GB2312" w:eastAsia="仿宋_GB2312" w:hAnsi="仿宋" w:cs="宋体" w:hint="eastAsia"/>
          <w:kern w:val="0"/>
          <w:sz w:val="24"/>
          <w:u w:val="single"/>
        </w:rPr>
        <w:t xml:space="preserve">：               </w:t>
      </w:r>
    </w:p>
    <w:p w:rsidR="00A00A00" w:rsidRPr="00266B3E" w:rsidRDefault="00E7746F" w:rsidP="00A00A00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>
        <w:rPr>
          <w:rFonts w:hAnsi="仿宋" w:cs="宋体" w:hint="eastAsia"/>
          <w:sz w:val="24"/>
          <w:szCs w:val="24"/>
        </w:rPr>
        <w:t>4</w:t>
      </w:r>
      <w:r w:rsidR="00A82B50">
        <w:rPr>
          <w:rFonts w:hAnsi="仿宋" w:cs="宋体" w:hint="eastAsia"/>
          <w:sz w:val="24"/>
          <w:szCs w:val="24"/>
        </w:rPr>
        <w:t>、</w:t>
      </w:r>
      <w:r w:rsidR="00A00A00" w:rsidRPr="00266B3E">
        <w:rPr>
          <w:rFonts w:hAnsi="仿宋" w:cs="宋体" w:hint="eastAsia"/>
          <w:sz w:val="24"/>
          <w:szCs w:val="24"/>
        </w:rPr>
        <w:t>出质</w:t>
      </w:r>
      <w:r w:rsidR="00357275">
        <w:rPr>
          <w:rFonts w:hAnsi="仿宋" w:cs="宋体" w:hint="eastAsia"/>
          <w:sz w:val="24"/>
          <w:szCs w:val="24"/>
        </w:rPr>
        <w:t>人</w:t>
      </w:r>
      <w:r w:rsidR="00357275" w:rsidRPr="00266B3E">
        <w:rPr>
          <w:rFonts w:hAnsi="仿宋" w:cs="宋体" w:hint="eastAsia"/>
          <w:sz w:val="24"/>
          <w:szCs w:val="24"/>
        </w:rPr>
        <w:t>向</w:t>
      </w:r>
      <w:r w:rsidR="00A00A00" w:rsidRPr="00266B3E">
        <w:rPr>
          <w:rFonts w:hAnsi="仿宋" w:cs="宋体" w:hint="eastAsia"/>
          <w:sz w:val="24"/>
          <w:szCs w:val="24"/>
        </w:rPr>
        <w:t>贵司承诺：一旦贵司按照上述条件付款，贵司对我司的付款责任同等金额解除；因本债权质押所导致贵司的任何义务、费用的增加均由</w:t>
      </w:r>
      <w:r w:rsidR="00A82B50">
        <w:rPr>
          <w:rFonts w:hAnsi="仿宋" w:cs="宋体" w:hint="eastAsia"/>
          <w:sz w:val="24"/>
          <w:szCs w:val="24"/>
        </w:rPr>
        <w:t>我方</w:t>
      </w:r>
      <w:r w:rsidR="00A00A00" w:rsidRPr="00266B3E">
        <w:rPr>
          <w:rFonts w:hAnsi="仿宋" w:cs="宋体" w:hint="eastAsia"/>
          <w:sz w:val="24"/>
          <w:szCs w:val="24"/>
        </w:rPr>
        <w:t>承担，而与贵司无涉。</w:t>
      </w:r>
    </w:p>
    <w:p w:rsidR="00A82B50" w:rsidRDefault="00A00A00" w:rsidP="00026E1B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 w:rsidRPr="00266B3E">
        <w:rPr>
          <w:rFonts w:hAnsi="仿宋" w:cs="宋体" w:hint="eastAsia"/>
          <w:sz w:val="24"/>
          <w:szCs w:val="24"/>
        </w:rPr>
        <w:t>请贵司予以签收确认！</w:t>
      </w:r>
    </w:p>
    <w:p w:rsidR="00A00A00" w:rsidRDefault="00A00A00" w:rsidP="00A00A00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 w:rsidRPr="00266B3E">
        <w:rPr>
          <w:rFonts w:hAnsi="仿宋" w:cs="宋体" w:hint="eastAsia"/>
          <w:sz w:val="24"/>
          <w:szCs w:val="24"/>
        </w:rPr>
        <w:t>出质</w:t>
      </w:r>
      <w:r w:rsidR="00357275">
        <w:rPr>
          <w:rFonts w:hAnsi="仿宋" w:cs="宋体" w:hint="eastAsia"/>
          <w:sz w:val="24"/>
          <w:szCs w:val="24"/>
        </w:rPr>
        <w:t>人</w:t>
      </w:r>
      <w:r w:rsidRPr="00266B3E">
        <w:rPr>
          <w:rFonts w:hAnsi="仿宋" w:cs="宋体" w:hint="eastAsia"/>
          <w:sz w:val="24"/>
          <w:szCs w:val="24"/>
        </w:rPr>
        <w:t xml:space="preserve">：        </w:t>
      </w:r>
      <w:r w:rsidR="000D3900">
        <w:rPr>
          <w:rFonts w:hAnsi="仿宋" w:cs="宋体" w:hint="eastAsia"/>
          <w:sz w:val="24"/>
          <w:szCs w:val="24"/>
        </w:rPr>
        <w:t xml:space="preserve">                   </w:t>
      </w:r>
      <w:r w:rsidRPr="00266B3E">
        <w:rPr>
          <w:rFonts w:hAnsi="仿宋" w:cs="宋体" w:hint="eastAsia"/>
          <w:sz w:val="24"/>
          <w:szCs w:val="24"/>
        </w:rPr>
        <w:t xml:space="preserve"> </w:t>
      </w:r>
      <w:r w:rsidR="000D3900">
        <w:rPr>
          <w:rFonts w:hAnsi="仿宋" w:cs="宋体" w:hint="eastAsia"/>
          <w:sz w:val="24"/>
          <w:szCs w:val="24"/>
        </w:rPr>
        <w:t xml:space="preserve">  </w:t>
      </w:r>
      <w:r w:rsidRPr="00266B3E">
        <w:rPr>
          <w:rFonts w:hAnsi="仿宋" w:cs="宋体" w:hint="eastAsia"/>
          <w:sz w:val="24"/>
          <w:szCs w:val="24"/>
        </w:rPr>
        <w:t>质权</w:t>
      </w:r>
      <w:r w:rsidR="00357275">
        <w:rPr>
          <w:rFonts w:hAnsi="仿宋" w:cs="宋体" w:hint="eastAsia"/>
          <w:sz w:val="24"/>
          <w:szCs w:val="24"/>
        </w:rPr>
        <w:t>人</w:t>
      </w:r>
      <w:r w:rsidRPr="00266B3E">
        <w:rPr>
          <w:rFonts w:hAnsi="仿宋" w:cs="宋体" w:hint="eastAsia"/>
          <w:sz w:val="24"/>
          <w:szCs w:val="24"/>
        </w:rPr>
        <w:t>：</w:t>
      </w:r>
    </w:p>
    <w:p w:rsidR="00A00A00" w:rsidRPr="00266B3E" w:rsidRDefault="00A00A00" w:rsidP="00A00A00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 w:rsidRPr="00266B3E">
        <w:rPr>
          <w:rFonts w:hAnsi="仿宋" w:cs="宋体" w:hint="eastAsia"/>
          <w:sz w:val="24"/>
          <w:szCs w:val="24"/>
        </w:rPr>
        <w:t>公司（盖章）</w:t>
      </w:r>
      <w:r w:rsidR="000D3900">
        <w:rPr>
          <w:rFonts w:hAnsi="仿宋" w:cs="宋体" w:hint="eastAsia"/>
          <w:sz w:val="24"/>
          <w:szCs w:val="24"/>
        </w:rPr>
        <w:t xml:space="preserve">                          </w:t>
      </w:r>
      <w:r w:rsidRPr="00266B3E">
        <w:rPr>
          <w:rFonts w:hAnsi="仿宋" w:cs="宋体" w:hint="eastAsia"/>
          <w:sz w:val="24"/>
          <w:szCs w:val="24"/>
        </w:rPr>
        <w:t>公司（盖章）</w:t>
      </w:r>
    </w:p>
    <w:p w:rsidR="00693B70" w:rsidRDefault="00A00A00" w:rsidP="003410F2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 w:rsidRPr="00266B3E">
        <w:rPr>
          <w:rFonts w:hAnsi="仿宋" w:cs="宋体" w:hint="eastAsia"/>
          <w:sz w:val="24"/>
          <w:szCs w:val="24"/>
        </w:rPr>
        <w:t>年    月   日</w:t>
      </w:r>
      <w:r w:rsidR="000D3900">
        <w:rPr>
          <w:rFonts w:hAnsi="仿宋" w:cs="宋体" w:hint="eastAsia"/>
          <w:sz w:val="24"/>
          <w:szCs w:val="24"/>
        </w:rPr>
        <w:t xml:space="preserve">                         </w:t>
      </w:r>
      <w:r w:rsidRPr="00266B3E">
        <w:rPr>
          <w:rFonts w:hAnsi="仿宋" w:cs="宋体" w:hint="eastAsia"/>
          <w:sz w:val="24"/>
          <w:szCs w:val="24"/>
        </w:rPr>
        <w:t>年    月   日</w:t>
      </w: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>
        <w:rPr>
          <w:rFonts w:hAnsi="仿宋" w:cs="宋体" w:hint="eastAsia"/>
          <w:sz w:val="24"/>
          <w:szCs w:val="24"/>
        </w:rPr>
        <w:t xml:space="preserve">------------------------------------------确认----------------------------------------------- </w:t>
      </w: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  <w:r>
        <w:rPr>
          <w:rFonts w:hAnsi="仿宋" w:cs="宋体" w:hint="eastAsia"/>
          <w:sz w:val="24"/>
          <w:u w:val="single"/>
        </w:rPr>
        <w:t>国美电器XX有限</w:t>
      </w:r>
      <w:r w:rsidRPr="00266B3E">
        <w:rPr>
          <w:rFonts w:hAnsi="仿宋" w:cs="宋体" w:hint="eastAsia"/>
          <w:sz w:val="24"/>
        </w:rPr>
        <w:t>公司</w:t>
      </w:r>
      <w:r>
        <w:rPr>
          <w:rFonts w:hAnsi="仿宋" w:cs="宋体" w:hint="eastAsia"/>
          <w:sz w:val="24"/>
        </w:rPr>
        <w:t>特此确认，我司同意《债权质押通知书》所述各项内容。</w:t>
      </w: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  <w:r>
        <w:rPr>
          <w:rFonts w:hAnsi="仿宋" w:cs="宋体" w:hint="eastAsia"/>
          <w:sz w:val="24"/>
          <w:u w:val="single"/>
        </w:rPr>
        <w:t>国美电器XX有限</w:t>
      </w:r>
      <w:r w:rsidRPr="00266B3E">
        <w:rPr>
          <w:rFonts w:hAnsi="仿宋" w:cs="宋体" w:hint="eastAsia"/>
          <w:sz w:val="24"/>
        </w:rPr>
        <w:t>公司</w:t>
      </w:r>
      <w:r>
        <w:rPr>
          <w:rFonts w:hAnsi="仿宋" w:cs="宋体" w:hint="eastAsia"/>
          <w:sz w:val="24"/>
        </w:rPr>
        <w:t>（盖章）</w:t>
      </w:r>
    </w:p>
    <w:p w:rsidR="003410F2" w:rsidRDefault="003410F2" w:rsidP="003410F2">
      <w:pPr>
        <w:pStyle w:val="a3"/>
        <w:widowControl w:val="0"/>
        <w:ind w:firstLine="480"/>
        <w:rPr>
          <w:rFonts w:hAnsi="仿宋" w:cs="宋体"/>
          <w:sz w:val="24"/>
        </w:rPr>
      </w:pPr>
    </w:p>
    <w:p w:rsidR="003410F2" w:rsidRPr="00DE1E57" w:rsidRDefault="003410F2" w:rsidP="000D3900">
      <w:pPr>
        <w:pStyle w:val="a3"/>
        <w:widowControl w:val="0"/>
        <w:ind w:firstLine="480"/>
        <w:rPr>
          <w:rFonts w:hAnsi="仿宋" w:cs="宋体"/>
          <w:sz w:val="24"/>
          <w:szCs w:val="24"/>
        </w:rPr>
      </w:pPr>
      <w:r>
        <w:rPr>
          <w:rFonts w:hAnsi="仿宋" w:cs="宋体" w:hint="eastAsia"/>
          <w:sz w:val="24"/>
        </w:rPr>
        <w:t xml:space="preserve">                                       年    月    日</w:t>
      </w:r>
    </w:p>
    <w:sectPr w:rsidR="003410F2" w:rsidRPr="00DE1E57" w:rsidSect="0062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6E4" w:rsidRDefault="00D836E4" w:rsidP="00662B71">
      <w:r>
        <w:separator/>
      </w:r>
    </w:p>
  </w:endnote>
  <w:endnote w:type="continuationSeparator" w:id="1">
    <w:p w:rsidR="00D836E4" w:rsidRDefault="00D836E4" w:rsidP="00662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8"/>
    <w:family w:val="auto"/>
    <w:pitch w:val="variable"/>
    <w:sig w:usb0="00000000" w:usb1="080E0000" w:usb2="00000010" w:usb3="00000000" w:csb0="001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6E4" w:rsidRDefault="00D836E4" w:rsidP="00662B71">
      <w:r>
        <w:separator/>
      </w:r>
    </w:p>
  </w:footnote>
  <w:footnote w:type="continuationSeparator" w:id="1">
    <w:p w:rsidR="00D836E4" w:rsidRDefault="00D836E4" w:rsidP="00662B7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gshang">
    <w15:presenceInfo w15:providerId="None" w15:userId="tongsh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A00"/>
    <w:rsid w:val="00026E1B"/>
    <w:rsid w:val="00075134"/>
    <w:rsid w:val="000B49C3"/>
    <w:rsid w:val="000D3900"/>
    <w:rsid w:val="000E3FAD"/>
    <w:rsid w:val="000F25D0"/>
    <w:rsid w:val="0016445C"/>
    <w:rsid w:val="001B3026"/>
    <w:rsid w:val="00235BFE"/>
    <w:rsid w:val="002454AD"/>
    <w:rsid w:val="00251C1B"/>
    <w:rsid w:val="00256D45"/>
    <w:rsid w:val="002608AD"/>
    <w:rsid w:val="002706F2"/>
    <w:rsid w:val="002740EE"/>
    <w:rsid w:val="002E0EF1"/>
    <w:rsid w:val="002E1FCC"/>
    <w:rsid w:val="002F797E"/>
    <w:rsid w:val="00313D13"/>
    <w:rsid w:val="00321A31"/>
    <w:rsid w:val="00321AC5"/>
    <w:rsid w:val="00325090"/>
    <w:rsid w:val="0032545F"/>
    <w:rsid w:val="003330A3"/>
    <w:rsid w:val="003410F2"/>
    <w:rsid w:val="00347B86"/>
    <w:rsid w:val="00357275"/>
    <w:rsid w:val="003E14E2"/>
    <w:rsid w:val="003F2A4A"/>
    <w:rsid w:val="004077AD"/>
    <w:rsid w:val="00443293"/>
    <w:rsid w:val="00445FD4"/>
    <w:rsid w:val="0046509F"/>
    <w:rsid w:val="00487245"/>
    <w:rsid w:val="004E04BA"/>
    <w:rsid w:val="00555A46"/>
    <w:rsid w:val="005813A5"/>
    <w:rsid w:val="00583D4D"/>
    <w:rsid w:val="005D400A"/>
    <w:rsid w:val="005E1A99"/>
    <w:rsid w:val="006212FA"/>
    <w:rsid w:val="00661E05"/>
    <w:rsid w:val="00662B71"/>
    <w:rsid w:val="006750E3"/>
    <w:rsid w:val="0069108A"/>
    <w:rsid w:val="00693B70"/>
    <w:rsid w:val="006A66D1"/>
    <w:rsid w:val="006B2C56"/>
    <w:rsid w:val="00726063"/>
    <w:rsid w:val="007352C9"/>
    <w:rsid w:val="007A4175"/>
    <w:rsid w:val="007D7BA1"/>
    <w:rsid w:val="007E10AA"/>
    <w:rsid w:val="007F6DCF"/>
    <w:rsid w:val="008934BB"/>
    <w:rsid w:val="008E43C0"/>
    <w:rsid w:val="00912A9B"/>
    <w:rsid w:val="00945EBB"/>
    <w:rsid w:val="00995113"/>
    <w:rsid w:val="009A02BB"/>
    <w:rsid w:val="009E22C1"/>
    <w:rsid w:val="009E36AF"/>
    <w:rsid w:val="00A00A00"/>
    <w:rsid w:val="00A10AB3"/>
    <w:rsid w:val="00A205AD"/>
    <w:rsid w:val="00A25421"/>
    <w:rsid w:val="00A62564"/>
    <w:rsid w:val="00A75BDE"/>
    <w:rsid w:val="00A82B50"/>
    <w:rsid w:val="00A84F1F"/>
    <w:rsid w:val="00AC41DE"/>
    <w:rsid w:val="00B528CC"/>
    <w:rsid w:val="00B62F4A"/>
    <w:rsid w:val="00BC18A4"/>
    <w:rsid w:val="00BC5137"/>
    <w:rsid w:val="00BE69C6"/>
    <w:rsid w:val="00BF6460"/>
    <w:rsid w:val="00C15357"/>
    <w:rsid w:val="00D836E4"/>
    <w:rsid w:val="00D877F5"/>
    <w:rsid w:val="00DE0A41"/>
    <w:rsid w:val="00DE1E57"/>
    <w:rsid w:val="00DE7094"/>
    <w:rsid w:val="00E0697B"/>
    <w:rsid w:val="00E219D3"/>
    <w:rsid w:val="00E55354"/>
    <w:rsid w:val="00E7746F"/>
    <w:rsid w:val="00E8500C"/>
    <w:rsid w:val="00E959B8"/>
    <w:rsid w:val="00EE6DF1"/>
    <w:rsid w:val="00F261BC"/>
    <w:rsid w:val="00F36E04"/>
    <w:rsid w:val="00F53BA4"/>
    <w:rsid w:val="00FC0DA7"/>
    <w:rsid w:val="00FC64F8"/>
    <w:rsid w:val="00FD1A2D"/>
    <w:rsid w:val="00FF1FF1"/>
    <w:rsid w:val="00FF4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A00A00"/>
    <w:pPr>
      <w:widowControl/>
      <w:adjustRightInd w:val="0"/>
      <w:snapToGrid w:val="0"/>
      <w:spacing w:line="360" w:lineRule="auto"/>
      <w:ind w:firstLineChars="200" w:firstLine="560"/>
    </w:pPr>
    <w:rPr>
      <w:rFonts w:ascii="仿宋_GB2312" w:eastAsia="仿宋_GB2312"/>
      <w:kern w:val="0"/>
      <w:sz w:val="28"/>
      <w:szCs w:val="20"/>
    </w:rPr>
  </w:style>
  <w:style w:type="character" w:customStyle="1" w:styleId="Char">
    <w:name w:val="正文文本缩进 Char"/>
    <w:basedOn w:val="a0"/>
    <w:link w:val="a3"/>
    <w:semiHidden/>
    <w:rsid w:val="00A00A00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xl66">
    <w:name w:val="xl66"/>
    <w:basedOn w:val="a"/>
    <w:rsid w:val="00A00A00"/>
    <w:pPr>
      <w:widowControl/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66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62B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6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62B71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454AD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2454AD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2454AD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2454AD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2454AD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2454AD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454A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162</Words>
  <Characters>924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</dc:creator>
  <cp:lastModifiedBy>oy</cp:lastModifiedBy>
  <cp:revision>38</cp:revision>
  <dcterms:created xsi:type="dcterms:W3CDTF">2015-07-23T08:18:00Z</dcterms:created>
  <dcterms:modified xsi:type="dcterms:W3CDTF">2016-03-07T01:19:00Z</dcterms:modified>
</cp:coreProperties>
</file>